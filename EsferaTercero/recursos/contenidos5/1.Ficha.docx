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90200" w14:textId="77777777" w:rsidR="00DA0804" w:rsidRDefault="00DA0804">
      <w:pPr>
        <w:rPr>
          <w:rStyle w:val="normaltextrun"/>
          <w:rFonts w:ascii="Calibri" w:hAnsi="Calibri" w:cs="Calibri"/>
          <w:color w:val="000000"/>
          <w:shd w:val="clear" w:color="auto" w:fill="FFFFFF"/>
        </w:rPr>
      </w:pPr>
    </w:p>
    <w:p w14:paraId="2F15774F" w14:textId="77777777" w:rsidR="00C34FE8" w:rsidRPr="00501C90" w:rsidRDefault="00653525" w:rsidP="00DA0804">
      <w:pPr>
        <w:jc w:val="center"/>
        <w:rPr>
          <w:rStyle w:val="normaltextrun"/>
          <w:rFonts w:ascii="Calibri" w:hAnsi="Calibri" w:cs="Calibri"/>
          <w:b/>
          <w:color w:val="000000"/>
          <w:sz w:val="36"/>
          <w:shd w:val="clear" w:color="auto" w:fill="FFFFFF"/>
        </w:rPr>
      </w:pPr>
      <w:r w:rsidRPr="00501C90">
        <w:rPr>
          <w:rStyle w:val="normaltextrun"/>
          <w:rFonts w:ascii="Calibri" w:hAnsi="Calibri" w:cs="Calibri"/>
          <w:b/>
          <w:color w:val="000000"/>
          <w:sz w:val="36"/>
          <w:shd w:val="clear" w:color="auto" w:fill="FFFFFF"/>
        </w:rPr>
        <w:t>Juguemos a la tortuga</w:t>
      </w:r>
    </w:p>
    <w:p w14:paraId="0FBC7966" w14:textId="77777777" w:rsidR="003F63CF" w:rsidRDefault="00024003" w:rsidP="00C27FB9">
      <w:pPr>
        <w:pStyle w:val="Sinespaciado"/>
        <w:jc w:val="both"/>
        <w:rPr>
          <w:rFonts w:ascii="Trebuchet MS" w:hAnsi="Trebuchet MS"/>
          <w:i/>
          <w:color w:val="333333"/>
          <w:sz w:val="21"/>
          <w:szCs w:val="21"/>
          <w:shd w:val="clear" w:color="auto" w:fill="FFFFFF"/>
        </w:rPr>
      </w:pPr>
      <w:r>
        <w:rPr>
          <w:noProof/>
          <w:lang w:eastAsia="es-CR"/>
        </w:rPr>
        <w:drawing>
          <wp:anchor distT="0" distB="0" distL="114300" distR="114300" simplePos="0" relativeHeight="251658240" behindDoc="0" locked="0" layoutInCell="1" allowOverlap="1" wp14:anchorId="03436504" wp14:editId="07777777">
            <wp:simplePos x="0" y="0"/>
            <wp:positionH relativeFrom="column">
              <wp:posOffset>-235439</wp:posOffset>
            </wp:positionH>
            <wp:positionV relativeFrom="paragraph">
              <wp:posOffset>158994</wp:posOffset>
            </wp:positionV>
            <wp:extent cx="1228725" cy="12477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28725" cy="1247775"/>
                    </a:xfrm>
                    <a:prstGeom prst="rect">
                      <a:avLst/>
                    </a:prstGeom>
                  </pic:spPr>
                </pic:pic>
              </a:graphicData>
            </a:graphic>
            <wp14:sizeRelH relativeFrom="page">
              <wp14:pctWidth>0</wp14:pctWidth>
            </wp14:sizeRelH>
            <wp14:sizeRelV relativeFrom="page">
              <wp14:pctHeight>0</wp14:pctHeight>
            </wp14:sizeRelV>
          </wp:anchor>
        </w:drawing>
      </w:r>
    </w:p>
    <w:p w14:paraId="4DA6F453" w14:textId="77777777" w:rsidR="003F63CF" w:rsidRDefault="003F63CF" w:rsidP="00C27FB9">
      <w:pPr>
        <w:pStyle w:val="Sinespaciado"/>
        <w:jc w:val="both"/>
        <w:rPr>
          <w:rFonts w:ascii="Trebuchet MS" w:hAnsi="Trebuchet MS"/>
          <w:i/>
          <w:color w:val="333333"/>
          <w:sz w:val="21"/>
          <w:szCs w:val="21"/>
          <w:shd w:val="clear" w:color="auto" w:fill="FFFFFF"/>
        </w:rPr>
      </w:pPr>
    </w:p>
    <w:p w14:paraId="20DD6B8A" w14:textId="6E9549B3" w:rsidR="00C27FB9" w:rsidRPr="00C27FB9" w:rsidRDefault="00653525" w:rsidP="00C27FB9">
      <w:pPr>
        <w:pStyle w:val="Sinespaciado"/>
        <w:jc w:val="both"/>
        <w:rPr>
          <w:i/>
          <w:sz w:val="20"/>
          <w:szCs w:val="20"/>
        </w:rPr>
      </w:pPr>
      <w:r w:rsidRPr="00C27FB9">
        <w:rPr>
          <w:rFonts w:ascii="Trebuchet MS" w:hAnsi="Trebuchet MS"/>
          <w:i/>
          <w:color w:val="333333"/>
          <w:sz w:val="21"/>
          <w:szCs w:val="21"/>
          <w:shd w:val="clear" w:color="auto" w:fill="FFFFFF"/>
        </w:rPr>
        <w:t xml:space="preserve">“La GEOMETRÍA DE LA TORTUGA es un estilo diferente de hacer geometría, de la misma manera en que el estilo axiomático de Euclides y el analítico de Descartes son diferentes uno del otro. El de Euclides es un estilo lógico. El de Descartes es algebraico. La geometría de la Tortuga es un estilo computacional de geometría.” </w:t>
      </w:r>
      <w:sdt>
        <w:sdtPr>
          <w:rPr>
            <w:rFonts w:ascii="Trebuchet MS" w:hAnsi="Trebuchet MS"/>
            <w:i/>
            <w:color w:val="333333"/>
            <w:sz w:val="21"/>
            <w:szCs w:val="21"/>
            <w:shd w:val="clear" w:color="auto" w:fill="FFFFFF"/>
          </w:rPr>
          <w:id w:val="-886798914"/>
          <w:citation/>
        </w:sdtPr>
        <w:sdtEndPr/>
        <w:sdtContent>
          <w:r w:rsidR="004E30C5">
            <w:rPr>
              <w:rFonts w:ascii="Trebuchet MS" w:hAnsi="Trebuchet MS"/>
              <w:i/>
              <w:color w:val="333333"/>
              <w:sz w:val="21"/>
              <w:szCs w:val="21"/>
              <w:shd w:val="clear" w:color="auto" w:fill="FFFFFF"/>
            </w:rPr>
            <w:fldChar w:fldCharType="begin"/>
          </w:r>
          <w:r w:rsidR="004E30C5">
            <w:rPr>
              <w:rFonts w:ascii="Trebuchet MS" w:hAnsi="Trebuchet MS"/>
              <w:i/>
              <w:color w:val="333333"/>
              <w:sz w:val="21"/>
              <w:szCs w:val="21"/>
              <w:shd w:val="clear" w:color="auto" w:fill="FFFFFF"/>
            </w:rPr>
            <w:instrText xml:space="preserve"> CITATION Pap87 \l 5130 </w:instrText>
          </w:r>
          <w:r w:rsidR="004E30C5">
            <w:rPr>
              <w:rFonts w:ascii="Trebuchet MS" w:hAnsi="Trebuchet MS"/>
              <w:i/>
              <w:color w:val="333333"/>
              <w:sz w:val="21"/>
              <w:szCs w:val="21"/>
              <w:shd w:val="clear" w:color="auto" w:fill="FFFFFF"/>
            </w:rPr>
            <w:fldChar w:fldCharType="separate"/>
          </w:r>
          <w:r w:rsidR="004E30C5" w:rsidRPr="004E30C5">
            <w:rPr>
              <w:rFonts w:ascii="Trebuchet MS" w:hAnsi="Trebuchet MS"/>
              <w:noProof/>
              <w:color w:val="333333"/>
              <w:sz w:val="21"/>
              <w:szCs w:val="21"/>
              <w:shd w:val="clear" w:color="auto" w:fill="FFFFFF"/>
            </w:rPr>
            <w:t>(Papert, 1987)</w:t>
          </w:r>
          <w:r w:rsidR="004E30C5">
            <w:rPr>
              <w:rFonts w:ascii="Trebuchet MS" w:hAnsi="Trebuchet MS"/>
              <w:i/>
              <w:color w:val="333333"/>
              <w:sz w:val="21"/>
              <w:szCs w:val="21"/>
              <w:shd w:val="clear" w:color="auto" w:fill="FFFFFF"/>
            </w:rPr>
            <w:fldChar w:fldCharType="end"/>
          </w:r>
        </w:sdtContent>
      </w:sdt>
    </w:p>
    <w:p w14:paraId="0DAE54DE" w14:textId="77777777" w:rsidR="00653525" w:rsidRDefault="00653525">
      <w:pPr>
        <w:rPr>
          <w:rStyle w:val="normaltextrun"/>
          <w:rFonts w:ascii="Calibri" w:hAnsi="Calibri" w:cs="Calibri"/>
          <w:color w:val="000000"/>
          <w:shd w:val="clear" w:color="auto" w:fill="FFFFFF"/>
        </w:rPr>
      </w:pPr>
    </w:p>
    <w:p w14:paraId="1984334C" w14:textId="77777777" w:rsidR="003F63CF" w:rsidRDefault="003F63CF">
      <w:pPr>
        <w:rPr>
          <w:rStyle w:val="normaltextrun"/>
          <w:rFonts w:ascii="Calibri" w:hAnsi="Calibri" w:cs="Calibri"/>
          <w:color w:val="000000"/>
          <w:shd w:val="clear" w:color="auto" w:fill="FFFFFF"/>
        </w:rPr>
      </w:pPr>
    </w:p>
    <w:p w14:paraId="18FB3E27" w14:textId="77777777" w:rsidR="003F63CF" w:rsidRDefault="003F63CF">
      <w:pPr>
        <w:rPr>
          <w:rStyle w:val="normaltextrun"/>
          <w:rFonts w:ascii="Calibri" w:hAnsi="Calibri" w:cs="Calibri"/>
          <w:color w:val="000000"/>
          <w:shd w:val="clear" w:color="auto" w:fill="FFFFFF"/>
        </w:rPr>
      </w:pPr>
    </w:p>
    <w:p w14:paraId="0640982D" w14:textId="77777777" w:rsidR="003F63CF" w:rsidRDefault="003F63CF">
      <w:pPr>
        <w:rPr>
          <w:rStyle w:val="normaltextrun"/>
          <w:rFonts w:ascii="Calibri" w:hAnsi="Calibri" w:cs="Calibri"/>
          <w:color w:val="000000"/>
          <w:shd w:val="clear" w:color="auto" w:fill="FFFFFF"/>
        </w:rPr>
      </w:pPr>
    </w:p>
    <w:p w14:paraId="5D9EBA27" w14:textId="77777777" w:rsidR="00C34FE8" w:rsidRPr="00501C90" w:rsidRDefault="00024674">
      <w:pPr>
        <w:rPr>
          <w:rStyle w:val="normaltextrun"/>
          <w:rFonts w:ascii="Calibri" w:hAnsi="Calibri" w:cs="Calibri"/>
          <w:b/>
          <w:color w:val="000000"/>
          <w:sz w:val="28"/>
          <w:shd w:val="clear" w:color="auto" w:fill="FFFFFF"/>
        </w:rPr>
      </w:pPr>
      <w:r w:rsidRPr="00501C90">
        <w:rPr>
          <w:rStyle w:val="normaltextrun"/>
          <w:rFonts w:ascii="Calibri" w:hAnsi="Calibri" w:cs="Calibri"/>
          <w:b/>
          <w:color w:val="000000"/>
          <w:sz w:val="28"/>
          <w:shd w:val="clear" w:color="auto" w:fill="FFFFFF"/>
        </w:rPr>
        <w:t>Actividad lúdica</w:t>
      </w:r>
    </w:p>
    <w:p w14:paraId="2BFDEF27" w14:textId="3D62A38B" w:rsidR="00491E07" w:rsidRDefault="00024674" w:rsidP="00501C90">
      <w:pPr>
        <w:jc w:val="both"/>
        <w:rPr>
          <w:rStyle w:val="normaltextrun"/>
          <w:rFonts w:ascii="Calibri" w:hAnsi="Calibri" w:cs="Calibri"/>
          <w:color w:val="000000"/>
          <w:shd w:val="clear" w:color="auto" w:fill="FFFFFF"/>
        </w:rPr>
      </w:pPr>
      <w:r w:rsidRPr="00501C90">
        <w:rPr>
          <w:rStyle w:val="normaltextrun"/>
          <w:rFonts w:ascii="Calibri" w:hAnsi="Calibri" w:cs="Calibri"/>
          <w:b/>
          <w:color w:val="000000"/>
          <w:shd w:val="clear" w:color="auto" w:fill="FFFFFF"/>
        </w:rPr>
        <w:t>Objetivo</w:t>
      </w:r>
      <w:r>
        <w:rPr>
          <w:rStyle w:val="normaltextrun"/>
          <w:rFonts w:ascii="Calibri" w:hAnsi="Calibri" w:cs="Calibri"/>
          <w:color w:val="000000"/>
          <w:shd w:val="clear" w:color="auto" w:fill="FFFFFF"/>
        </w:rPr>
        <w:t xml:space="preserve">: </w:t>
      </w:r>
      <w:ins w:id="0" w:author="Ana Viria Hernandez Hernandez" w:date="2018-10-18T16:14:00Z">
        <w:r w:rsidR="007454D8">
          <w:rPr>
            <w:rStyle w:val="normaltextrun"/>
            <w:rFonts w:ascii="Calibri" w:hAnsi="Calibri" w:cs="Calibri"/>
            <w:color w:val="000000"/>
            <w:shd w:val="clear" w:color="auto" w:fill="FFFFFF"/>
          </w:rPr>
          <w:t xml:space="preserve">Dibujar el borde de figuras geométricas </w:t>
        </w:r>
        <w:r w:rsidR="007454D8">
          <w:rPr>
            <w:rStyle w:val="normaltextrun"/>
            <w:rFonts w:ascii="Calibri" w:hAnsi="Calibri" w:cs="Calibri"/>
            <w:color w:val="000000"/>
            <w:shd w:val="clear" w:color="auto" w:fill="FFFFFF"/>
          </w:rPr>
          <w:t xml:space="preserve">con base en </w:t>
        </w:r>
        <w:r w:rsidR="007454D8">
          <w:rPr>
            <w:rStyle w:val="normaltextrun"/>
            <w:rFonts w:ascii="Calibri" w:hAnsi="Calibri" w:cs="Calibri"/>
            <w:color w:val="000000"/>
            <w:shd w:val="clear" w:color="auto" w:fill="FFFFFF"/>
          </w:rPr>
          <w:t xml:space="preserve"> la geometría</w:t>
        </w:r>
        <w:r w:rsidR="007454D8">
          <w:rPr>
            <w:rStyle w:val="normaltextrun"/>
            <w:rFonts w:ascii="Calibri" w:hAnsi="Calibri" w:cs="Calibri"/>
            <w:color w:val="000000"/>
            <w:shd w:val="clear" w:color="auto" w:fill="FFFFFF"/>
          </w:rPr>
          <w:t xml:space="preserve"> de la tortuga comprendiendo la relaci</w:t>
        </w:r>
      </w:ins>
      <w:ins w:id="1" w:author="Ana Viria Hernandez Hernandez" w:date="2018-10-18T16:15:00Z">
        <w:r w:rsidR="007454D8">
          <w:rPr>
            <w:rStyle w:val="normaltextrun"/>
            <w:rFonts w:ascii="Calibri" w:hAnsi="Calibri" w:cs="Calibri"/>
            <w:color w:val="000000"/>
            <w:shd w:val="clear" w:color="auto" w:fill="FFFFFF"/>
          </w:rPr>
          <w:t>ón entre los bloques de programaci</w:t>
        </w:r>
      </w:ins>
      <w:ins w:id="2" w:author="Ana Viria Hernandez Hernandez" w:date="2018-10-18T16:16:00Z">
        <w:r w:rsidR="007454D8">
          <w:rPr>
            <w:rStyle w:val="normaltextrun"/>
            <w:rFonts w:ascii="Calibri" w:hAnsi="Calibri" w:cs="Calibri"/>
            <w:color w:val="000000"/>
            <w:shd w:val="clear" w:color="auto" w:fill="FFFFFF"/>
          </w:rPr>
          <w:t>ón giro y movimiento</w:t>
        </w:r>
      </w:ins>
      <w:bookmarkStart w:id="3" w:name="_GoBack"/>
      <w:bookmarkEnd w:id="3"/>
      <w:ins w:id="4" w:author="Ana Viria Hernandez Hernandez" w:date="2018-10-18T16:14:00Z">
        <w:r w:rsidR="007454D8">
          <w:rPr>
            <w:rStyle w:val="normaltextrun"/>
            <w:rFonts w:ascii="Calibri" w:hAnsi="Calibri" w:cs="Calibri"/>
            <w:color w:val="000000"/>
            <w:shd w:val="clear" w:color="auto" w:fill="FFFFFF"/>
          </w:rPr>
          <w:t xml:space="preserve"> </w:t>
        </w:r>
      </w:ins>
      <w:r w:rsidR="00491E07">
        <w:rPr>
          <w:rStyle w:val="normaltextrun"/>
          <w:rFonts w:ascii="Calibri" w:hAnsi="Calibri" w:cs="Calibri"/>
          <w:color w:val="000000"/>
          <w:shd w:val="clear" w:color="auto" w:fill="FFFFFF"/>
        </w:rPr>
        <w:t>Ayudar a los estudiantes a entender</w:t>
      </w:r>
      <w:r w:rsidR="00831509">
        <w:rPr>
          <w:rStyle w:val="normaltextrun"/>
          <w:rFonts w:ascii="Calibri" w:hAnsi="Calibri" w:cs="Calibri"/>
          <w:color w:val="000000"/>
          <w:shd w:val="clear" w:color="auto" w:fill="FFFFFF"/>
        </w:rPr>
        <w:t xml:space="preserve"> el valor</w:t>
      </w:r>
      <w:r w:rsidR="00460205">
        <w:rPr>
          <w:rStyle w:val="normaltextrun"/>
          <w:rFonts w:ascii="Calibri" w:hAnsi="Calibri" w:cs="Calibri"/>
          <w:color w:val="000000"/>
          <w:shd w:val="clear" w:color="auto" w:fill="FFFFFF"/>
        </w:rPr>
        <w:t xml:space="preserve"> y la relación</w:t>
      </w:r>
      <w:r w:rsidR="00831509">
        <w:rPr>
          <w:rStyle w:val="normaltextrun"/>
          <w:rFonts w:ascii="Calibri" w:hAnsi="Calibri" w:cs="Calibri"/>
          <w:color w:val="000000"/>
          <w:shd w:val="clear" w:color="auto" w:fill="FFFFFF"/>
        </w:rPr>
        <w:t xml:space="preserve"> de los movimientos de avanzar y girar para</w:t>
      </w:r>
      <w:r w:rsidR="00460205">
        <w:rPr>
          <w:rStyle w:val="normaltextrun"/>
          <w:rFonts w:ascii="Calibri" w:hAnsi="Calibri" w:cs="Calibri"/>
          <w:color w:val="000000"/>
          <w:shd w:val="clear" w:color="auto" w:fill="FFFFFF"/>
        </w:rPr>
        <w:t xml:space="preserve"> r</w:t>
      </w:r>
      <w:r>
        <w:rPr>
          <w:rStyle w:val="normaltextrun"/>
          <w:rFonts w:ascii="Calibri" w:hAnsi="Calibri" w:cs="Calibri"/>
          <w:color w:val="000000"/>
          <w:shd w:val="clear" w:color="auto" w:fill="FFFFFF"/>
        </w:rPr>
        <w:t xml:space="preserve">epresentar </w:t>
      </w:r>
      <w:r w:rsidR="00460205">
        <w:rPr>
          <w:rStyle w:val="normaltextrun"/>
          <w:rFonts w:ascii="Calibri" w:hAnsi="Calibri" w:cs="Calibri"/>
          <w:color w:val="000000"/>
          <w:shd w:val="clear" w:color="auto" w:fill="FFFFFF"/>
        </w:rPr>
        <w:t xml:space="preserve">figuras geométricas mediante </w:t>
      </w:r>
      <w:r w:rsidR="00491E07">
        <w:rPr>
          <w:rStyle w:val="normaltextrun"/>
          <w:rFonts w:ascii="Calibri" w:hAnsi="Calibri" w:cs="Calibri"/>
          <w:color w:val="000000"/>
          <w:shd w:val="clear" w:color="auto" w:fill="FFFFFF"/>
        </w:rPr>
        <w:t>instrucciones realizad</w:t>
      </w:r>
      <w:r w:rsidR="00460205">
        <w:rPr>
          <w:rStyle w:val="normaltextrun"/>
          <w:rFonts w:ascii="Calibri" w:hAnsi="Calibri" w:cs="Calibri"/>
          <w:color w:val="000000"/>
          <w:shd w:val="clear" w:color="auto" w:fill="FFFFFF"/>
        </w:rPr>
        <w:t xml:space="preserve">as con el </w:t>
      </w:r>
      <w:r>
        <w:rPr>
          <w:rStyle w:val="normaltextrun"/>
          <w:rFonts w:ascii="Calibri" w:hAnsi="Calibri" w:cs="Calibri"/>
          <w:color w:val="000000"/>
          <w:shd w:val="clear" w:color="auto" w:fill="FFFFFF"/>
        </w:rPr>
        <w:t xml:space="preserve"> cuerpo</w:t>
      </w:r>
      <w:r w:rsidR="00491E07">
        <w:rPr>
          <w:rStyle w:val="normaltextrun"/>
          <w:rFonts w:ascii="Calibri" w:hAnsi="Calibri" w:cs="Calibri"/>
          <w:color w:val="000000"/>
          <w:shd w:val="clear" w:color="auto" w:fill="FFFFFF"/>
        </w:rPr>
        <w:t>.</w:t>
      </w:r>
    </w:p>
    <w:p w14:paraId="51C98A5C" w14:textId="77777777" w:rsidR="00491E07" w:rsidRDefault="00491E07">
      <w:pPr>
        <w:rPr>
          <w:rStyle w:val="normaltextrun"/>
          <w:rFonts w:ascii="Calibri" w:hAnsi="Calibri" w:cs="Calibri"/>
          <w:color w:val="000000"/>
          <w:shd w:val="clear" w:color="auto" w:fill="FFFFFF"/>
        </w:rPr>
      </w:pPr>
    </w:p>
    <w:p w14:paraId="28F1C73D" w14:textId="77777777" w:rsidR="00491E07" w:rsidRPr="00501C90" w:rsidRDefault="00491E07">
      <w:pPr>
        <w:rPr>
          <w:rStyle w:val="normaltextrun"/>
          <w:rFonts w:ascii="Calibri" w:hAnsi="Calibri" w:cs="Calibri"/>
          <w:b/>
          <w:color w:val="000000"/>
          <w:shd w:val="clear" w:color="auto" w:fill="FFFFFF"/>
        </w:rPr>
      </w:pPr>
      <w:r w:rsidRPr="00501C90">
        <w:rPr>
          <w:rStyle w:val="normaltextrun"/>
          <w:rFonts w:ascii="Calibri" w:hAnsi="Calibri" w:cs="Calibri"/>
          <w:b/>
          <w:color w:val="000000"/>
          <w:shd w:val="clear" w:color="auto" w:fill="FFFFFF"/>
        </w:rPr>
        <w:t>Materiales</w:t>
      </w:r>
    </w:p>
    <w:p w14:paraId="4C481A7B" w14:textId="15AD0D52" w:rsidR="004A2C90" w:rsidRDefault="00491E07" w:rsidP="1AA98743">
      <w:pPr>
        <w:rPr>
          <w:rStyle w:val="normaltextrun"/>
          <w:rFonts w:ascii="Calibri" w:eastAsia="Calibri" w:hAnsi="Calibri" w:cs="Calibri"/>
          <w:color w:val="000000" w:themeColor="text1"/>
        </w:rPr>
      </w:pPr>
      <w:r w:rsidRPr="1AA98743">
        <w:rPr>
          <w:rStyle w:val="normaltextrun"/>
          <w:rFonts w:ascii="Calibri" w:eastAsia="Calibri" w:hAnsi="Calibri" w:cs="Calibri"/>
          <w:color w:val="000000"/>
          <w:shd w:val="clear" w:color="auto" w:fill="FFFFFF"/>
        </w:rPr>
        <w:t>-</w:t>
      </w:r>
      <w:r w:rsidR="004A0CEB" w:rsidRPr="1AA98743">
        <w:rPr>
          <w:rStyle w:val="normaltextrun"/>
          <w:rFonts w:ascii="Calibri" w:eastAsia="Calibri" w:hAnsi="Calibri" w:cs="Calibri"/>
          <w:color w:val="000000"/>
          <w:shd w:val="clear" w:color="auto" w:fill="FFFFFF"/>
        </w:rPr>
        <w:t>Rótulos</w:t>
      </w:r>
      <w:r w:rsidR="004A2C90" w:rsidRPr="1AA98743">
        <w:rPr>
          <w:rStyle w:val="normaltextrun"/>
          <w:rFonts w:ascii="Calibri" w:eastAsia="Calibri" w:hAnsi="Calibri" w:cs="Calibri"/>
          <w:color w:val="000000"/>
          <w:shd w:val="clear" w:color="auto" w:fill="FFFFFF"/>
        </w:rPr>
        <w:t xml:space="preserve"> con los números de las 4 principales medidas de giro: 0, 90, -90, 180.</w:t>
      </w:r>
    </w:p>
    <w:p w14:paraId="092C7EE5" w14:textId="77777777" w:rsidR="00491E07" w:rsidRDefault="004A2C9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 </w:t>
      </w:r>
      <w:r w:rsidR="004A0CEB">
        <w:rPr>
          <w:rStyle w:val="normaltextrun"/>
          <w:rFonts w:ascii="Calibri" w:hAnsi="Calibri" w:cs="Calibri"/>
          <w:color w:val="000000"/>
          <w:shd w:val="clear" w:color="auto" w:fill="FFFFFF"/>
        </w:rPr>
        <w:t>Pizarra y marcadores</w:t>
      </w:r>
    </w:p>
    <w:p w14:paraId="5F6AD083" w14:textId="77777777" w:rsidR="004A0CEB" w:rsidRDefault="004A0CEB">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w:t>
      </w:r>
      <w:r w:rsidR="00501C90">
        <w:rPr>
          <w:rStyle w:val="normaltextrun"/>
          <w:rFonts w:ascii="Calibri" w:hAnsi="Calibri" w:cs="Calibri"/>
          <w:color w:val="000000"/>
          <w:shd w:val="clear" w:color="auto" w:fill="FFFFFF"/>
        </w:rPr>
        <w:t xml:space="preserve"> Tiza (opcional)</w:t>
      </w:r>
    </w:p>
    <w:p w14:paraId="4FBEE24F" w14:textId="77777777" w:rsidR="00491E07" w:rsidRPr="00501C90" w:rsidRDefault="004A0CEB">
      <w:pPr>
        <w:rPr>
          <w:rStyle w:val="normaltextrun"/>
          <w:rFonts w:ascii="Calibri" w:hAnsi="Calibri" w:cs="Calibri"/>
          <w:b/>
          <w:color w:val="000000"/>
          <w:shd w:val="clear" w:color="auto" w:fill="FFFFFF"/>
        </w:rPr>
      </w:pPr>
      <w:r w:rsidRPr="00501C90">
        <w:rPr>
          <w:rStyle w:val="normaltextrun"/>
          <w:rFonts w:ascii="Calibri" w:hAnsi="Calibri" w:cs="Calibri"/>
          <w:b/>
          <w:color w:val="000000"/>
          <w:shd w:val="clear" w:color="auto" w:fill="FFFFFF"/>
        </w:rPr>
        <w:t>Actividades</w:t>
      </w:r>
    </w:p>
    <w:p w14:paraId="02BC5A9B" w14:textId="77777777" w:rsidR="00024674" w:rsidRPr="00501C90" w:rsidRDefault="004A2C90" w:rsidP="00501C90">
      <w:pPr>
        <w:pStyle w:val="Prrafodelista"/>
        <w:numPr>
          <w:ilvl w:val="0"/>
          <w:numId w:val="1"/>
        </w:numPr>
        <w:rPr>
          <w:rStyle w:val="normaltextrun"/>
          <w:rFonts w:ascii="Calibri" w:hAnsi="Calibri" w:cs="Calibri"/>
          <w:b/>
          <w:color w:val="000000"/>
          <w:shd w:val="clear" w:color="auto" w:fill="FFFFFF"/>
        </w:rPr>
      </w:pPr>
      <w:r w:rsidRPr="00501C90">
        <w:rPr>
          <w:rStyle w:val="normaltextrun"/>
          <w:rFonts w:ascii="Calibri" w:hAnsi="Calibri" w:cs="Calibri"/>
          <w:b/>
          <w:color w:val="000000"/>
          <w:shd w:val="clear" w:color="auto" w:fill="FFFFFF"/>
        </w:rPr>
        <w:t>Preparación:</w:t>
      </w:r>
    </w:p>
    <w:p w14:paraId="0BFE7FC3" w14:textId="7AF830FC" w:rsidR="004A2C90" w:rsidRDefault="004A2C90" w:rsidP="1AA98743">
      <w:pPr>
        <w:ind w:left="708"/>
        <w:rPr>
          <w:rStyle w:val="normaltextrun"/>
          <w:rFonts w:ascii="Calibri" w:eastAsia="Calibri" w:hAnsi="Calibri" w:cs="Calibri"/>
          <w:color w:val="000000" w:themeColor="text1"/>
        </w:rPr>
      </w:pPr>
      <w:r w:rsidRPr="1AA98743">
        <w:rPr>
          <w:rStyle w:val="normaltextrun"/>
          <w:rFonts w:ascii="Calibri" w:eastAsia="Calibri" w:hAnsi="Calibri" w:cs="Calibri"/>
          <w:color w:val="000000"/>
          <w:shd w:val="clear" w:color="auto" w:fill="FFFFFF"/>
        </w:rPr>
        <w:t>1.</w:t>
      </w:r>
      <w:r w:rsidR="002836F6" w:rsidRPr="1AA98743">
        <w:rPr>
          <w:rStyle w:val="normaltextrun"/>
          <w:rFonts w:ascii="Calibri" w:eastAsia="Calibri" w:hAnsi="Calibri" w:cs="Calibri"/>
          <w:color w:val="000000"/>
          <w:shd w:val="clear" w:color="auto" w:fill="FFFFFF"/>
        </w:rPr>
        <w:t xml:space="preserve"> Coloque en cada pared del laboratorio uno de los rótulos con una de las medidas de giro: </w:t>
      </w:r>
      <w:r w:rsidR="1AA98743" w:rsidRPr="1AA98743">
        <w:rPr>
          <w:rStyle w:val="normaltextrun"/>
          <w:rFonts w:ascii="Calibri" w:eastAsia="Calibri" w:hAnsi="Calibri" w:cs="Calibri"/>
          <w:color w:val="000000" w:themeColor="text1"/>
        </w:rPr>
        <w:t>0, 90, -90, 180.</w:t>
      </w:r>
    </w:p>
    <w:p w14:paraId="69F6ADF7" w14:textId="77777777" w:rsidR="002836F6" w:rsidRDefault="002836F6"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2.  Escriba en la pizarra las instrucciones que deberán utilizar los estudiantes para </w:t>
      </w:r>
      <w:r w:rsidR="00022FC6">
        <w:rPr>
          <w:rStyle w:val="normaltextrun"/>
          <w:rFonts w:ascii="Calibri" w:hAnsi="Calibri" w:cs="Calibri"/>
          <w:color w:val="000000"/>
          <w:shd w:val="clear" w:color="auto" w:fill="FFFFFF"/>
        </w:rPr>
        <w:t xml:space="preserve">dar las instrucciones al formar una figura geométrica: </w:t>
      </w:r>
    </w:p>
    <w:p w14:paraId="77106B01" w14:textId="77777777" w:rsidR="00022FC6" w:rsidRDefault="00022FC6" w:rsidP="004A0CEB">
      <w:pPr>
        <w:ind w:left="1416"/>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-Mover # de pasos</w:t>
      </w:r>
    </w:p>
    <w:p w14:paraId="78731CD7" w14:textId="77777777" w:rsidR="00022FC6" w:rsidRDefault="00022FC6" w:rsidP="004A0CEB">
      <w:pPr>
        <w:ind w:left="1416"/>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-Girar </w:t>
      </w:r>
      <w:r w:rsidR="00637E59">
        <w:rPr>
          <w:rStyle w:val="normaltextrun"/>
          <w:rFonts w:ascii="Calibri" w:hAnsi="Calibri" w:cs="Calibri"/>
          <w:color w:val="000000"/>
          <w:shd w:val="clear" w:color="auto" w:fill="FFFFFF"/>
        </w:rPr>
        <w:t>hacia derecha # grados</w:t>
      </w:r>
    </w:p>
    <w:p w14:paraId="42DD5108" w14:textId="77777777" w:rsidR="00637E59" w:rsidRDefault="00637E59" w:rsidP="004A0CEB">
      <w:pPr>
        <w:ind w:left="1416"/>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-Girar hacia izquierda # grados</w:t>
      </w:r>
    </w:p>
    <w:p w14:paraId="5994B617" w14:textId="77777777" w:rsidR="00637E59" w:rsidRDefault="004A0CEB"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Nota: </w:t>
      </w:r>
      <w:r w:rsidR="00637E59">
        <w:rPr>
          <w:rStyle w:val="normaltextrun"/>
          <w:rFonts w:ascii="Calibri" w:hAnsi="Calibri" w:cs="Calibri"/>
          <w:color w:val="000000"/>
          <w:shd w:val="clear" w:color="auto" w:fill="FFFFFF"/>
        </w:rPr>
        <w:t>Valore el uso de la instrucción repite #</w:t>
      </w:r>
    </w:p>
    <w:p w14:paraId="7039571A" w14:textId="77777777" w:rsidR="004E30C5" w:rsidRDefault="004E30C5" w:rsidP="004A0CEB">
      <w:pPr>
        <w:ind w:left="708"/>
        <w:rPr>
          <w:rStyle w:val="normaltextrun"/>
          <w:rFonts w:ascii="Calibri" w:hAnsi="Calibri" w:cs="Calibri"/>
          <w:color w:val="000000"/>
          <w:shd w:val="clear" w:color="auto" w:fill="FFFFFF"/>
        </w:rPr>
      </w:pPr>
    </w:p>
    <w:p w14:paraId="62CF830B" w14:textId="77777777" w:rsidR="004E30C5" w:rsidRDefault="004E30C5" w:rsidP="004A0CEB">
      <w:pPr>
        <w:ind w:left="708"/>
        <w:rPr>
          <w:rStyle w:val="normaltextrun"/>
          <w:rFonts w:ascii="Calibri" w:hAnsi="Calibri" w:cs="Calibri"/>
          <w:color w:val="000000"/>
          <w:shd w:val="clear" w:color="auto" w:fill="FFFFFF"/>
        </w:rPr>
      </w:pPr>
    </w:p>
    <w:p w14:paraId="548CCD67" w14:textId="77777777" w:rsidR="00637E59" w:rsidRPr="00501C90" w:rsidRDefault="004E534B" w:rsidP="00501C90">
      <w:pPr>
        <w:pStyle w:val="Prrafodelista"/>
        <w:numPr>
          <w:ilvl w:val="0"/>
          <w:numId w:val="1"/>
        </w:numPr>
        <w:rPr>
          <w:rStyle w:val="normaltextrun"/>
          <w:rFonts w:ascii="Calibri" w:hAnsi="Calibri" w:cs="Calibri"/>
          <w:b/>
          <w:color w:val="000000"/>
          <w:shd w:val="clear" w:color="auto" w:fill="FFFFFF"/>
        </w:rPr>
      </w:pPr>
      <w:r w:rsidRPr="00501C90">
        <w:rPr>
          <w:rStyle w:val="normaltextrun"/>
          <w:rFonts w:ascii="Calibri" w:hAnsi="Calibri" w:cs="Calibri"/>
          <w:b/>
          <w:color w:val="000000"/>
          <w:shd w:val="clear" w:color="auto" w:fill="FFFFFF"/>
        </w:rPr>
        <w:t>Con los estudiantes:</w:t>
      </w:r>
    </w:p>
    <w:p w14:paraId="6319D552" w14:textId="77777777" w:rsidR="004E534B" w:rsidRDefault="004E534B"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1. Forme un círculo </w:t>
      </w:r>
      <w:r w:rsidR="00743F4F">
        <w:rPr>
          <w:rStyle w:val="normaltextrun"/>
          <w:rFonts w:ascii="Calibri" w:hAnsi="Calibri" w:cs="Calibri"/>
          <w:color w:val="000000"/>
          <w:shd w:val="clear" w:color="auto" w:fill="FFFFFF"/>
        </w:rPr>
        <w:t xml:space="preserve">con los estudiantes alrededor del laboratorio </w:t>
      </w:r>
      <w:r>
        <w:rPr>
          <w:rStyle w:val="normaltextrun"/>
          <w:rFonts w:ascii="Calibri" w:hAnsi="Calibri" w:cs="Calibri"/>
          <w:color w:val="000000"/>
          <w:shd w:val="clear" w:color="auto" w:fill="FFFFFF"/>
        </w:rPr>
        <w:t>y pida un voluntario.</w:t>
      </w:r>
    </w:p>
    <w:p w14:paraId="396B0940" w14:textId="35834899" w:rsidR="004E534B" w:rsidRDefault="004E534B"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2. Dibuje </w:t>
      </w:r>
      <w:ins w:id="5" w:author="Ana Viria Hernandez Hernandez" w:date="2018-10-17T16:11:00Z">
        <w:r w:rsidR="00B46C35">
          <w:rPr>
            <w:rStyle w:val="normaltextrun"/>
            <w:rFonts w:ascii="Calibri" w:hAnsi="Calibri" w:cs="Calibri"/>
            <w:color w:val="000000"/>
            <w:shd w:val="clear" w:color="auto" w:fill="FFFFFF"/>
          </w:rPr>
          <w:t xml:space="preserve">una figura </w:t>
        </w:r>
      </w:ins>
      <w:ins w:id="6" w:author="Ana Viria Hernandez Hernandez" w:date="2018-10-17T16:12:00Z">
        <w:r w:rsidR="00B46C35">
          <w:rPr>
            <w:rStyle w:val="normaltextrun"/>
            <w:rFonts w:ascii="Calibri" w:hAnsi="Calibri" w:cs="Calibri"/>
            <w:color w:val="000000"/>
            <w:shd w:val="clear" w:color="auto" w:fill="FFFFFF"/>
          </w:rPr>
          <w:t>cerrada</w:t>
        </w:r>
      </w:ins>
      <w:ins w:id="7" w:author="Ana Viria Hernandez Hernandez" w:date="2018-10-17T16:11:00Z">
        <w:r w:rsidR="00B46C35">
          <w:rPr>
            <w:rStyle w:val="normaltextrun"/>
            <w:rFonts w:ascii="Calibri" w:hAnsi="Calibri" w:cs="Calibri"/>
            <w:color w:val="000000"/>
            <w:shd w:val="clear" w:color="auto" w:fill="FFFFFF"/>
          </w:rPr>
          <w:t xml:space="preserve"> de cuatro lados</w:t>
        </w:r>
      </w:ins>
      <w:del w:id="8" w:author="Ana Viria Hernandez Hernandez" w:date="2018-10-17T16:11:00Z">
        <w:r w:rsidDel="00B46C35">
          <w:rPr>
            <w:rStyle w:val="normaltextrun"/>
            <w:rFonts w:ascii="Calibri" w:hAnsi="Calibri" w:cs="Calibri"/>
            <w:color w:val="000000"/>
            <w:shd w:val="clear" w:color="auto" w:fill="FFFFFF"/>
          </w:rPr>
          <w:delText>el</w:delText>
        </w:r>
      </w:del>
      <w:r>
        <w:rPr>
          <w:rStyle w:val="normaltextrun"/>
          <w:rFonts w:ascii="Calibri" w:hAnsi="Calibri" w:cs="Calibri"/>
          <w:color w:val="000000"/>
          <w:shd w:val="clear" w:color="auto" w:fill="FFFFFF"/>
        </w:rPr>
        <w:t xml:space="preserve"> </w:t>
      </w:r>
      <w:del w:id="9" w:author="Ana Viria Hernandez Hernandez" w:date="2018-10-17T16:12:00Z">
        <w:r w:rsidDel="00B46C35">
          <w:rPr>
            <w:rStyle w:val="normaltextrun"/>
            <w:rFonts w:ascii="Calibri" w:hAnsi="Calibri" w:cs="Calibri"/>
            <w:color w:val="000000"/>
            <w:shd w:val="clear" w:color="auto" w:fill="FFFFFF"/>
          </w:rPr>
          <w:delText xml:space="preserve">cuadrado </w:delText>
        </w:r>
      </w:del>
      <w:r>
        <w:rPr>
          <w:rStyle w:val="normaltextrun"/>
          <w:rFonts w:ascii="Calibri" w:hAnsi="Calibri" w:cs="Calibri"/>
          <w:color w:val="000000"/>
          <w:shd w:val="clear" w:color="auto" w:fill="FFFFFF"/>
        </w:rPr>
        <w:t xml:space="preserve">en la pizarra. Explique a los estudiantes cómo mediante </w:t>
      </w:r>
      <w:r w:rsidR="00E151E9">
        <w:rPr>
          <w:rStyle w:val="normaltextrun"/>
          <w:rFonts w:ascii="Calibri" w:hAnsi="Calibri" w:cs="Calibri"/>
          <w:color w:val="000000"/>
          <w:shd w:val="clear" w:color="auto" w:fill="FFFFFF"/>
        </w:rPr>
        <w:t xml:space="preserve">las instrucciones van a ayudarle al voluntario a construir un </w:t>
      </w:r>
      <w:r w:rsidR="00B537D9">
        <w:rPr>
          <w:rStyle w:val="normaltextrun"/>
          <w:rFonts w:ascii="Calibri" w:hAnsi="Calibri" w:cs="Calibri"/>
          <w:color w:val="000000"/>
          <w:shd w:val="clear" w:color="auto" w:fill="FFFFFF"/>
        </w:rPr>
        <w:t>cuadrado, mientras camina o gira, puede señalar la figura que va construyendo con tiza o algún material que se borre, si fuera posible hacerlo.</w:t>
      </w:r>
      <w:r w:rsidR="00E151E9">
        <w:rPr>
          <w:rStyle w:val="normaltextrun"/>
          <w:rFonts w:ascii="Calibri" w:hAnsi="Calibri" w:cs="Calibri"/>
          <w:color w:val="000000"/>
          <w:shd w:val="clear" w:color="auto" w:fill="FFFFFF"/>
        </w:rPr>
        <w:t xml:space="preserve"> </w:t>
      </w:r>
    </w:p>
    <w:p w14:paraId="17684EB8" w14:textId="77777777" w:rsidR="00E151E9" w:rsidRDefault="00E151E9"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3.</w:t>
      </w:r>
      <w:r w:rsidR="0082052C">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 xml:space="preserve">Registre en la pizarra las instrucciones que los estudiantes van dando, de manera que quede el </w:t>
      </w:r>
      <w:r w:rsidR="0082052C">
        <w:rPr>
          <w:rStyle w:val="normaltextrun"/>
          <w:rFonts w:ascii="Calibri" w:hAnsi="Calibri" w:cs="Calibri"/>
          <w:color w:val="000000"/>
          <w:shd w:val="clear" w:color="auto" w:fill="FFFFFF"/>
        </w:rPr>
        <w:t>algoritmo que forman para crear la figura geométrica.</w:t>
      </w:r>
      <w:r w:rsidR="008A4DBD">
        <w:rPr>
          <w:rStyle w:val="normaltextrun"/>
          <w:rFonts w:ascii="Calibri" w:hAnsi="Calibri" w:cs="Calibri"/>
          <w:color w:val="000000"/>
          <w:shd w:val="clear" w:color="auto" w:fill="FFFFFF"/>
        </w:rPr>
        <w:t xml:space="preserve"> Confirme que el voluntario está siguiendo las instrucciones exactamente.</w:t>
      </w:r>
    </w:p>
    <w:p w14:paraId="4C47F08A" w14:textId="77777777" w:rsidR="0082052C" w:rsidRDefault="0082052C"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4. Realice lo mismo con otras figuras geométricas de polígonos cerrados,</w:t>
      </w:r>
      <w:r w:rsidR="00064043">
        <w:rPr>
          <w:rStyle w:val="normaltextrun"/>
          <w:rFonts w:ascii="Calibri" w:hAnsi="Calibri" w:cs="Calibri"/>
          <w:color w:val="000000"/>
          <w:shd w:val="clear" w:color="auto" w:fill="FFFFFF"/>
        </w:rPr>
        <w:t xml:space="preserve"> según lo permita el tiempo</w:t>
      </w:r>
      <w:r>
        <w:rPr>
          <w:rStyle w:val="normaltextrun"/>
          <w:rFonts w:ascii="Calibri" w:hAnsi="Calibri" w:cs="Calibri"/>
          <w:color w:val="000000"/>
          <w:shd w:val="clear" w:color="auto" w:fill="FFFFFF"/>
        </w:rPr>
        <w:t xml:space="preserve"> y no borre los algoritmos que </w:t>
      </w:r>
      <w:r w:rsidR="00064043">
        <w:rPr>
          <w:rStyle w:val="normaltextrun"/>
          <w:rFonts w:ascii="Calibri" w:hAnsi="Calibri" w:cs="Calibri"/>
          <w:color w:val="000000"/>
          <w:shd w:val="clear" w:color="auto" w:fill="FFFFFF"/>
        </w:rPr>
        <w:t>se han construido para analizarlos con los estudiantes.</w:t>
      </w:r>
    </w:p>
    <w:p w14:paraId="4EC14C76" w14:textId="77777777" w:rsidR="0082052C" w:rsidRDefault="0082052C"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5. Analice con los estudiantes las relaciones de </w:t>
      </w:r>
      <w:r w:rsidR="00064043">
        <w:rPr>
          <w:rStyle w:val="normaltextrun"/>
          <w:rFonts w:ascii="Calibri" w:hAnsi="Calibri" w:cs="Calibri"/>
          <w:color w:val="000000"/>
          <w:shd w:val="clear" w:color="auto" w:fill="FFFFFF"/>
        </w:rPr>
        <w:t xml:space="preserve">movimiento y </w:t>
      </w:r>
      <w:r>
        <w:rPr>
          <w:rStyle w:val="normaltextrun"/>
          <w:rFonts w:ascii="Calibri" w:hAnsi="Calibri" w:cs="Calibri"/>
          <w:color w:val="000000"/>
          <w:shd w:val="clear" w:color="auto" w:fill="FFFFFF"/>
        </w:rPr>
        <w:t>giro</w:t>
      </w:r>
      <w:r w:rsidR="00064043">
        <w:rPr>
          <w:rStyle w:val="normaltextrun"/>
          <w:rFonts w:ascii="Calibri" w:hAnsi="Calibri" w:cs="Calibri"/>
          <w:color w:val="000000"/>
          <w:shd w:val="clear" w:color="auto" w:fill="FFFFFF"/>
        </w:rPr>
        <w:t xml:space="preserve"> y los resultados que obtuvieron</w:t>
      </w:r>
      <w:r w:rsidR="008A4DBD">
        <w:rPr>
          <w:rStyle w:val="normaltextrun"/>
          <w:rFonts w:ascii="Calibri" w:hAnsi="Calibri" w:cs="Calibri"/>
          <w:color w:val="000000"/>
          <w:shd w:val="clear" w:color="auto" w:fill="FFFFFF"/>
        </w:rPr>
        <w:t xml:space="preserve"> para construir cada figura geométrica</w:t>
      </w:r>
      <w:r w:rsidR="00064043">
        <w:rPr>
          <w:rStyle w:val="normaltextrun"/>
          <w:rFonts w:ascii="Calibri" w:hAnsi="Calibri" w:cs="Calibri"/>
          <w:color w:val="000000"/>
          <w:shd w:val="clear" w:color="auto" w:fill="FFFFFF"/>
        </w:rPr>
        <w:t>.</w:t>
      </w:r>
      <w:r w:rsidR="008A4DBD">
        <w:rPr>
          <w:rStyle w:val="normaltextrun"/>
          <w:rFonts w:ascii="Calibri" w:hAnsi="Calibri" w:cs="Calibri"/>
          <w:color w:val="000000"/>
          <w:shd w:val="clear" w:color="auto" w:fill="FFFFFF"/>
        </w:rPr>
        <w:t xml:space="preserve"> ¿Cuántos giros? ¿Cuántos grados? ¿Cuántos lados? ¿Cuántos pasos?</w:t>
      </w:r>
    </w:p>
    <w:p w14:paraId="3643D045" w14:textId="77777777" w:rsidR="00064043" w:rsidRDefault="00064043"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6. Medite con los estudiantes ¿Cuál sería la relación para representar una circunferencia? Si consigue la respuesta, regístrela en la pizarra u otro material que los estudiantes puedan visualizar.</w:t>
      </w:r>
    </w:p>
    <w:p w14:paraId="309BD572" w14:textId="77777777" w:rsidR="00064043" w:rsidRDefault="00064043"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7. </w:t>
      </w:r>
      <w:r w:rsidR="00177D72">
        <w:rPr>
          <w:rStyle w:val="normaltextrun"/>
          <w:rFonts w:ascii="Calibri" w:hAnsi="Calibri" w:cs="Calibri"/>
          <w:color w:val="000000"/>
          <w:shd w:val="clear" w:color="auto" w:fill="FFFFFF"/>
        </w:rPr>
        <w:t>Regrese a los estudiantes a sus asientos junto a la computadora y prepárelos para la siguiente actividad.</w:t>
      </w:r>
      <w:r>
        <w:rPr>
          <w:rStyle w:val="normaltextrun"/>
          <w:rFonts w:ascii="Calibri" w:hAnsi="Calibri" w:cs="Calibri"/>
          <w:color w:val="000000"/>
          <w:shd w:val="clear" w:color="auto" w:fill="FFFFFF"/>
        </w:rPr>
        <w:t xml:space="preserve"> </w:t>
      </w:r>
    </w:p>
    <w:p w14:paraId="04E81173" w14:textId="77777777" w:rsidR="00064043" w:rsidRDefault="00064043" w:rsidP="004A0CEB">
      <w:pPr>
        <w:ind w:left="708"/>
        <w:rPr>
          <w:rStyle w:val="normaltextrun"/>
          <w:rFonts w:ascii="Calibri" w:hAnsi="Calibri" w:cs="Calibri"/>
          <w:color w:val="000000"/>
          <w:shd w:val="clear" w:color="auto" w:fill="FFFFFF"/>
        </w:rPr>
      </w:pPr>
    </w:p>
    <w:p w14:paraId="5C157F4E" w14:textId="77777777" w:rsidR="00464EE6" w:rsidRDefault="00464EE6" w:rsidP="004A0CEB">
      <w:pPr>
        <w:ind w:left="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Referencias:</w:t>
      </w:r>
    </w:p>
    <w:p w14:paraId="26990A49" w14:textId="77777777" w:rsidR="00464EE6" w:rsidRDefault="00464EE6" w:rsidP="004A0CEB">
      <w:pPr>
        <w:ind w:left="708"/>
        <w:rPr>
          <w:rStyle w:val="normaltextrun"/>
          <w:rFonts w:ascii="Calibri" w:hAnsi="Calibri" w:cs="Calibri"/>
          <w:color w:val="000000"/>
          <w:shd w:val="clear" w:color="auto" w:fill="FFFFFF"/>
        </w:rPr>
      </w:pPr>
      <w:r>
        <w:rPr>
          <w:i/>
          <w:sz w:val="20"/>
          <w:szCs w:val="20"/>
        </w:rPr>
        <w:t xml:space="preserve">Blog: </w:t>
      </w:r>
      <w:r w:rsidRPr="00C27FB9">
        <w:rPr>
          <w:i/>
          <w:sz w:val="20"/>
          <w:szCs w:val="20"/>
        </w:rPr>
        <w:t>MI VIDA CON EL LOGO por Eduardo E. Cavallo</w:t>
      </w:r>
      <w:r w:rsidRPr="00464EE6">
        <w:rPr>
          <w:rStyle w:val="normaltextrun"/>
          <w:rFonts w:ascii="Calibri" w:hAnsi="Calibri" w:cs="Calibri"/>
          <w:color w:val="000000"/>
          <w:shd w:val="clear" w:color="auto" w:fill="FFFFFF"/>
        </w:rPr>
        <w:t xml:space="preserve"> </w:t>
      </w:r>
      <w:hyperlink r:id="rId9" w:history="1">
        <w:r w:rsidRPr="00C45B09">
          <w:rPr>
            <w:rStyle w:val="Hipervnculo"/>
            <w:rFonts w:ascii="Calibri" w:hAnsi="Calibri" w:cs="Calibri"/>
            <w:shd w:val="clear" w:color="auto" w:fill="FFFFFF"/>
          </w:rPr>
          <w:t>https://educavallologo.wordpress.com/%E2%96%BA-geometria-para-logos/la-tortuga-y-la-geometria-del-circulo-mandalas-terapia-cognitiva/</w:t>
        </w:r>
      </w:hyperlink>
      <w:r>
        <w:rPr>
          <w:rStyle w:val="normaltextrun"/>
          <w:rFonts w:ascii="Calibri" w:hAnsi="Calibri" w:cs="Calibri"/>
          <w:color w:val="000000"/>
          <w:shd w:val="clear" w:color="auto" w:fill="FFFFFF"/>
        </w:rPr>
        <w:t xml:space="preserve"> consultado, Marzo 2017.</w:t>
      </w:r>
    </w:p>
    <w:p w14:paraId="68E03FBD" w14:textId="77777777" w:rsidR="00872B10" w:rsidRDefault="00872B10" w:rsidP="004A0CEB">
      <w:pPr>
        <w:ind w:left="708"/>
        <w:rPr>
          <w:rStyle w:val="normaltextrun"/>
          <w:rFonts w:ascii="Calibri" w:hAnsi="Calibri" w:cs="Calibri"/>
          <w:color w:val="000000"/>
          <w:shd w:val="clear" w:color="auto" w:fill="FFFFFF"/>
        </w:rPr>
      </w:pPr>
      <w:r>
        <w:rPr>
          <w:i/>
          <w:sz w:val="20"/>
          <w:szCs w:val="20"/>
        </w:rPr>
        <w:t xml:space="preserve">Geometría de la tortuga con </w:t>
      </w:r>
      <w:proofErr w:type="spellStart"/>
      <w:r>
        <w:rPr>
          <w:i/>
          <w:sz w:val="20"/>
          <w:szCs w:val="20"/>
        </w:rPr>
        <w:t>Scratch</w:t>
      </w:r>
      <w:proofErr w:type="spellEnd"/>
      <w:r>
        <w:rPr>
          <w:i/>
          <w:sz w:val="20"/>
          <w:szCs w:val="20"/>
        </w:rPr>
        <w:t xml:space="preserve"> 2.0</w:t>
      </w:r>
      <w:r w:rsidR="00627A5E">
        <w:rPr>
          <w:i/>
          <w:sz w:val="20"/>
          <w:szCs w:val="20"/>
        </w:rPr>
        <w:t>.</w:t>
      </w:r>
      <w:r>
        <w:rPr>
          <w:i/>
          <w:sz w:val="20"/>
          <w:szCs w:val="20"/>
        </w:rPr>
        <w:t xml:space="preserve"> </w:t>
      </w:r>
      <w:r>
        <w:t xml:space="preserve">Eugenio </w:t>
      </w:r>
      <w:proofErr w:type="spellStart"/>
      <w:r>
        <w:t>Roanes</w:t>
      </w:r>
      <w:proofErr w:type="spellEnd"/>
      <w:r>
        <w:t xml:space="preserve"> Lozano y Eugenio </w:t>
      </w:r>
      <w:proofErr w:type="spellStart"/>
      <w:r>
        <w:t>Roanes</w:t>
      </w:r>
      <w:proofErr w:type="spellEnd"/>
      <w:r>
        <w:t xml:space="preserve"> Macías</w:t>
      </w:r>
      <w:r w:rsidR="00627A5E">
        <w:t>, Unidad Docente de Álgebra.</w:t>
      </w:r>
      <w:r>
        <w:t xml:space="preserve"> Facultad de Educación Universidad Complutense de Madrid</w:t>
      </w:r>
      <w:r w:rsidR="00627A5E">
        <w:t>. Diciembre 2015.</w:t>
      </w:r>
    </w:p>
    <w:p w14:paraId="56006A07" w14:textId="77777777" w:rsidR="00464EE6" w:rsidRDefault="00464EE6" w:rsidP="004A0CEB">
      <w:pPr>
        <w:ind w:left="708"/>
        <w:rPr>
          <w:rStyle w:val="normaltextrun"/>
          <w:rFonts w:ascii="Calibri" w:hAnsi="Calibri" w:cs="Calibri"/>
          <w:color w:val="000000"/>
          <w:shd w:val="clear" w:color="auto" w:fill="FFFFFF"/>
        </w:rPr>
      </w:pPr>
    </w:p>
    <w:sectPr w:rsidR="00464EE6">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D22C5" w14:textId="77777777" w:rsidR="00805DE9" w:rsidRDefault="00805DE9" w:rsidP="00DD7134">
      <w:pPr>
        <w:spacing w:after="0" w:line="240" w:lineRule="auto"/>
      </w:pPr>
      <w:r>
        <w:separator/>
      </w:r>
    </w:p>
  </w:endnote>
  <w:endnote w:type="continuationSeparator" w:id="0">
    <w:p w14:paraId="670A5C31" w14:textId="77777777" w:rsidR="00805DE9" w:rsidRDefault="00805DE9" w:rsidP="00DD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6405E" w14:textId="77777777" w:rsidR="00501C90" w:rsidRDefault="00743F4F" w:rsidP="00743F4F">
    <w:pPr>
      <w:pStyle w:val="Piedepgina"/>
      <w:jc w:val="right"/>
    </w:pPr>
    <w:r>
      <w:t>Marzo,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EFF9A" w14:textId="77777777" w:rsidR="00805DE9" w:rsidRDefault="00805DE9" w:rsidP="00DD7134">
      <w:pPr>
        <w:spacing w:after="0" w:line="240" w:lineRule="auto"/>
      </w:pPr>
      <w:r>
        <w:separator/>
      </w:r>
    </w:p>
  </w:footnote>
  <w:footnote w:type="continuationSeparator" w:id="0">
    <w:p w14:paraId="093DB6C1" w14:textId="77777777" w:rsidR="00805DE9" w:rsidRDefault="00805DE9" w:rsidP="00DD7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86DF5" w14:textId="77777777" w:rsidR="00DD7134" w:rsidRDefault="00DD7134">
    <w:pPr>
      <w:pStyle w:val="Encabezado"/>
    </w:pPr>
    <w:r>
      <w:t>PRONIE MEP-FOD</w:t>
    </w:r>
  </w:p>
  <w:p w14:paraId="78B1FD95" w14:textId="77777777" w:rsidR="00DD7134" w:rsidRDefault="00DD7134">
    <w:pPr>
      <w:pStyle w:val="Encabezado"/>
    </w:pPr>
    <w:r>
      <w:t>Laboratorios de Informática</w:t>
    </w:r>
  </w:p>
  <w:p w14:paraId="2A9A4C41" w14:textId="77777777" w:rsidR="00DD7134" w:rsidRDefault="00DA0804" w:rsidP="00DA0804">
    <w:pPr>
      <w:pStyle w:val="Encabezado"/>
      <w:pBdr>
        <w:bottom w:val="single" w:sz="4" w:space="1" w:color="auto"/>
      </w:pBdr>
    </w:pPr>
    <w:r>
      <w:t>Propuesta Actualizada de Tercero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5619E"/>
    <w:multiLevelType w:val="hybridMultilevel"/>
    <w:tmpl w:val="567C46F4"/>
    <w:lvl w:ilvl="0" w:tplc="140A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Viria Hernandez Hernandez">
    <w15:presenceInfo w15:providerId="AD" w15:userId="S-1-5-21-3404200732-3665943961-750434245-3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28"/>
    <w:rsid w:val="00022FC6"/>
    <w:rsid w:val="00024003"/>
    <w:rsid w:val="00024674"/>
    <w:rsid w:val="00064043"/>
    <w:rsid w:val="000B7BCA"/>
    <w:rsid w:val="00177D72"/>
    <w:rsid w:val="001D058A"/>
    <w:rsid w:val="0021622A"/>
    <w:rsid w:val="002836F6"/>
    <w:rsid w:val="00305CDC"/>
    <w:rsid w:val="0034085F"/>
    <w:rsid w:val="00346185"/>
    <w:rsid w:val="003F63CF"/>
    <w:rsid w:val="00433E43"/>
    <w:rsid w:val="00460205"/>
    <w:rsid w:val="00464EE6"/>
    <w:rsid w:val="00491E07"/>
    <w:rsid w:val="004961B1"/>
    <w:rsid w:val="004A0CEB"/>
    <w:rsid w:val="004A2C90"/>
    <w:rsid w:val="004E30C5"/>
    <w:rsid w:val="004E534B"/>
    <w:rsid w:val="00501C90"/>
    <w:rsid w:val="0050781C"/>
    <w:rsid w:val="00627A5E"/>
    <w:rsid w:val="00637E59"/>
    <w:rsid w:val="00653525"/>
    <w:rsid w:val="00743A83"/>
    <w:rsid w:val="00743F4F"/>
    <w:rsid w:val="007454D8"/>
    <w:rsid w:val="00772428"/>
    <w:rsid w:val="0078776C"/>
    <w:rsid w:val="007F4DC0"/>
    <w:rsid w:val="00805DE9"/>
    <w:rsid w:val="0082052C"/>
    <w:rsid w:val="00831509"/>
    <w:rsid w:val="00872B10"/>
    <w:rsid w:val="008A4DBD"/>
    <w:rsid w:val="008B2CCB"/>
    <w:rsid w:val="00926C6C"/>
    <w:rsid w:val="00985310"/>
    <w:rsid w:val="00A17BE0"/>
    <w:rsid w:val="00B1316E"/>
    <w:rsid w:val="00B46C35"/>
    <w:rsid w:val="00B537D9"/>
    <w:rsid w:val="00C27FB9"/>
    <w:rsid w:val="00C34FE8"/>
    <w:rsid w:val="00C467D1"/>
    <w:rsid w:val="00C71336"/>
    <w:rsid w:val="00D32D5F"/>
    <w:rsid w:val="00D65731"/>
    <w:rsid w:val="00DA0804"/>
    <w:rsid w:val="00DC5A6C"/>
    <w:rsid w:val="00DD7134"/>
    <w:rsid w:val="00E151E9"/>
    <w:rsid w:val="00E249C8"/>
    <w:rsid w:val="00F33799"/>
    <w:rsid w:val="00F6653A"/>
    <w:rsid w:val="1AA987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654B8"/>
  <w15:chartTrackingRefBased/>
  <w15:docId w15:val="{0E420134-F7B1-462F-BEF9-99D00905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27FB9"/>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772428"/>
  </w:style>
  <w:style w:type="character" w:customStyle="1" w:styleId="eop">
    <w:name w:val="eop"/>
    <w:basedOn w:val="Fuentedeprrafopredeter"/>
    <w:rsid w:val="00772428"/>
  </w:style>
  <w:style w:type="table" w:styleId="Tablanormal3">
    <w:name w:val="Plain Table 3"/>
    <w:basedOn w:val="Tablanormal"/>
    <w:uiPriority w:val="43"/>
    <w:rsid w:val="00A17B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743A83"/>
    <w:rPr>
      <w:color w:val="0000FF"/>
      <w:u w:val="single"/>
    </w:rPr>
  </w:style>
  <w:style w:type="paragraph" w:styleId="NormalWeb">
    <w:name w:val="Normal (Web)"/>
    <w:basedOn w:val="Normal"/>
    <w:uiPriority w:val="99"/>
    <w:semiHidden/>
    <w:unhideWhenUsed/>
    <w:rsid w:val="00743A8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DD71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134"/>
  </w:style>
  <w:style w:type="paragraph" w:styleId="Piedepgina">
    <w:name w:val="footer"/>
    <w:basedOn w:val="Normal"/>
    <w:link w:val="PiedepginaCar"/>
    <w:uiPriority w:val="99"/>
    <w:unhideWhenUsed/>
    <w:rsid w:val="00DD71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134"/>
  </w:style>
  <w:style w:type="character" w:customStyle="1" w:styleId="Ttulo2Car">
    <w:name w:val="Título 2 Car"/>
    <w:basedOn w:val="Fuentedeprrafopredeter"/>
    <w:link w:val="Ttulo2"/>
    <w:uiPriority w:val="9"/>
    <w:rsid w:val="00C27FB9"/>
    <w:rPr>
      <w:rFonts w:ascii="Times New Roman" w:eastAsia="Times New Roman" w:hAnsi="Times New Roman" w:cs="Times New Roman"/>
      <w:b/>
      <w:bCs/>
      <w:sz w:val="36"/>
      <w:szCs w:val="36"/>
      <w:lang w:eastAsia="es-CR"/>
    </w:rPr>
  </w:style>
  <w:style w:type="paragraph" w:styleId="Sinespaciado">
    <w:name w:val="No Spacing"/>
    <w:uiPriority w:val="1"/>
    <w:qFormat/>
    <w:rsid w:val="00C27FB9"/>
    <w:pPr>
      <w:spacing w:after="0" w:line="240" w:lineRule="auto"/>
    </w:pPr>
  </w:style>
  <w:style w:type="paragraph" w:styleId="Prrafodelista">
    <w:name w:val="List Paragraph"/>
    <w:basedOn w:val="Normal"/>
    <w:uiPriority w:val="34"/>
    <w:qFormat/>
    <w:rsid w:val="00501C90"/>
    <w:pPr>
      <w:ind w:left="720"/>
      <w:contextualSpacing/>
    </w:pPr>
  </w:style>
  <w:style w:type="character" w:styleId="Hipervnculovisitado">
    <w:name w:val="FollowedHyperlink"/>
    <w:basedOn w:val="Fuentedeprrafopredeter"/>
    <w:uiPriority w:val="99"/>
    <w:semiHidden/>
    <w:unhideWhenUsed/>
    <w:rsid w:val="004E3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26318">
      <w:bodyDiv w:val="1"/>
      <w:marLeft w:val="0"/>
      <w:marRight w:val="0"/>
      <w:marTop w:val="0"/>
      <w:marBottom w:val="0"/>
      <w:divBdr>
        <w:top w:val="none" w:sz="0" w:space="0" w:color="auto"/>
        <w:left w:val="none" w:sz="0" w:space="0" w:color="auto"/>
        <w:bottom w:val="none" w:sz="0" w:space="0" w:color="auto"/>
        <w:right w:val="none" w:sz="0" w:space="0" w:color="auto"/>
      </w:divBdr>
      <w:divsChild>
        <w:div w:id="1138452903">
          <w:marLeft w:val="0"/>
          <w:marRight w:val="0"/>
          <w:marTop w:val="0"/>
          <w:marBottom w:val="0"/>
          <w:divBdr>
            <w:top w:val="none" w:sz="0" w:space="0" w:color="auto"/>
            <w:left w:val="none" w:sz="0" w:space="0" w:color="auto"/>
            <w:bottom w:val="none" w:sz="0" w:space="0" w:color="auto"/>
            <w:right w:val="none" w:sz="0" w:space="0" w:color="auto"/>
          </w:divBdr>
        </w:div>
        <w:div w:id="1107848592">
          <w:marLeft w:val="0"/>
          <w:marRight w:val="0"/>
          <w:marTop w:val="0"/>
          <w:marBottom w:val="0"/>
          <w:divBdr>
            <w:top w:val="none" w:sz="0" w:space="0" w:color="auto"/>
            <w:left w:val="none" w:sz="0" w:space="0" w:color="auto"/>
            <w:bottom w:val="none" w:sz="0" w:space="0" w:color="auto"/>
            <w:right w:val="none" w:sz="0" w:space="0" w:color="auto"/>
          </w:divBdr>
        </w:div>
        <w:div w:id="1127356674">
          <w:marLeft w:val="0"/>
          <w:marRight w:val="0"/>
          <w:marTop w:val="0"/>
          <w:marBottom w:val="0"/>
          <w:divBdr>
            <w:top w:val="none" w:sz="0" w:space="0" w:color="auto"/>
            <w:left w:val="none" w:sz="0" w:space="0" w:color="auto"/>
            <w:bottom w:val="none" w:sz="0" w:space="0" w:color="auto"/>
            <w:right w:val="none" w:sz="0" w:space="0" w:color="auto"/>
          </w:divBdr>
        </w:div>
        <w:div w:id="1086875948">
          <w:marLeft w:val="0"/>
          <w:marRight w:val="0"/>
          <w:marTop w:val="0"/>
          <w:marBottom w:val="0"/>
          <w:divBdr>
            <w:top w:val="none" w:sz="0" w:space="0" w:color="auto"/>
            <w:left w:val="none" w:sz="0" w:space="0" w:color="auto"/>
            <w:bottom w:val="none" w:sz="0" w:space="0" w:color="auto"/>
            <w:right w:val="none" w:sz="0" w:space="0" w:color="auto"/>
          </w:divBdr>
          <w:divsChild>
            <w:div w:id="1945112712">
              <w:marLeft w:val="0"/>
              <w:marRight w:val="0"/>
              <w:marTop w:val="0"/>
              <w:marBottom w:val="0"/>
              <w:divBdr>
                <w:top w:val="none" w:sz="0" w:space="0" w:color="auto"/>
                <w:left w:val="none" w:sz="0" w:space="0" w:color="auto"/>
                <w:bottom w:val="none" w:sz="0" w:space="0" w:color="auto"/>
                <w:right w:val="none" w:sz="0" w:space="0" w:color="auto"/>
              </w:divBdr>
            </w:div>
            <w:div w:id="1027099887">
              <w:marLeft w:val="0"/>
              <w:marRight w:val="0"/>
              <w:marTop w:val="0"/>
              <w:marBottom w:val="0"/>
              <w:divBdr>
                <w:top w:val="none" w:sz="0" w:space="0" w:color="auto"/>
                <w:left w:val="none" w:sz="0" w:space="0" w:color="auto"/>
                <w:bottom w:val="none" w:sz="0" w:space="0" w:color="auto"/>
                <w:right w:val="none" w:sz="0" w:space="0" w:color="auto"/>
              </w:divBdr>
              <w:divsChild>
                <w:div w:id="1075207908">
                  <w:marLeft w:val="0"/>
                  <w:marRight w:val="0"/>
                  <w:marTop w:val="0"/>
                  <w:marBottom w:val="0"/>
                  <w:divBdr>
                    <w:top w:val="none" w:sz="0" w:space="0" w:color="auto"/>
                    <w:left w:val="none" w:sz="0" w:space="0" w:color="auto"/>
                    <w:bottom w:val="none" w:sz="0" w:space="0" w:color="auto"/>
                    <w:right w:val="none" w:sz="0" w:space="0" w:color="auto"/>
                  </w:divBdr>
                </w:div>
                <w:div w:id="33972007">
                  <w:marLeft w:val="0"/>
                  <w:marRight w:val="0"/>
                  <w:marTop w:val="0"/>
                  <w:marBottom w:val="0"/>
                  <w:divBdr>
                    <w:top w:val="none" w:sz="0" w:space="0" w:color="auto"/>
                    <w:left w:val="none" w:sz="0" w:space="0" w:color="auto"/>
                    <w:bottom w:val="none" w:sz="0" w:space="0" w:color="auto"/>
                    <w:right w:val="none" w:sz="0" w:space="0" w:color="auto"/>
                  </w:divBdr>
                </w:div>
                <w:div w:id="47802846">
                  <w:marLeft w:val="150"/>
                  <w:marRight w:val="0"/>
                  <w:marTop w:val="0"/>
                  <w:marBottom w:val="0"/>
                  <w:divBdr>
                    <w:top w:val="single" w:sz="12" w:space="3" w:color="706F61"/>
                    <w:left w:val="none" w:sz="0" w:space="0" w:color="auto"/>
                    <w:bottom w:val="single" w:sz="6" w:space="3" w:color="FFFFFF"/>
                    <w:right w:val="none" w:sz="0" w:space="0" w:color="auto"/>
                  </w:divBdr>
                </w:div>
                <w:div w:id="458960023">
                  <w:marLeft w:val="0"/>
                  <w:marRight w:val="0"/>
                  <w:marTop w:val="0"/>
                  <w:marBottom w:val="0"/>
                  <w:divBdr>
                    <w:top w:val="none" w:sz="0" w:space="0" w:color="auto"/>
                    <w:left w:val="none" w:sz="0" w:space="0" w:color="auto"/>
                    <w:bottom w:val="none" w:sz="0" w:space="0" w:color="auto"/>
                    <w:right w:val="none" w:sz="0" w:space="0" w:color="auto"/>
                  </w:divBdr>
                </w:div>
              </w:divsChild>
            </w:div>
            <w:div w:id="206336220">
              <w:marLeft w:val="0"/>
              <w:marRight w:val="0"/>
              <w:marTop w:val="0"/>
              <w:marBottom w:val="0"/>
              <w:divBdr>
                <w:top w:val="none" w:sz="0" w:space="0" w:color="auto"/>
                <w:left w:val="none" w:sz="0" w:space="0" w:color="auto"/>
                <w:bottom w:val="none" w:sz="0" w:space="0" w:color="auto"/>
                <w:right w:val="none" w:sz="0" w:space="0" w:color="auto"/>
              </w:divBdr>
            </w:div>
            <w:div w:id="1147698058">
              <w:marLeft w:val="0"/>
              <w:marRight w:val="0"/>
              <w:marTop w:val="0"/>
              <w:marBottom w:val="0"/>
              <w:divBdr>
                <w:top w:val="none" w:sz="0" w:space="0" w:color="auto"/>
                <w:left w:val="none" w:sz="0" w:space="0" w:color="auto"/>
                <w:bottom w:val="none" w:sz="0" w:space="0" w:color="auto"/>
                <w:right w:val="none" w:sz="0" w:space="0" w:color="auto"/>
              </w:divBdr>
            </w:div>
            <w:div w:id="2113626160">
              <w:marLeft w:val="0"/>
              <w:marRight w:val="0"/>
              <w:marTop w:val="0"/>
              <w:marBottom w:val="0"/>
              <w:divBdr>
                <w:top w:val="none" w:sz="0" w:space="0" w:color="auto"/>
                <w:left w:val="none" w:sz="0" w:space="0" w:color="auto"/>
                <w:bottom w:val="none" w:sz="0" w:space="0" w:color="auto"/>
                <w:right w:val="none" w:sz="0" w:space="0" w:color="auto"/>
              </w:divBdr>
            </w:div>
          </w:divsChild>
        </w:div>
        <w:div w:id="1863976833">
          <w:marLeft w:val="0"/>
          <w:marRight w:val="0"/>
          <w:marTop w:val="0"/>
          <w:marBottom w:val="0"/>
          <w:divBdr>
            <w:top w:val="none" w:sz="0" w:space="0" w:color="auto"/>
            <w:left w:val="none" w:sz="0" w:space="0" w:color="auto"/>
            <w:bottom w:val="none" w:sz="0" w:space="0" w:color="auto"/>
            <w:right w:val="none" w:sz="0" w:space="0" w:color="auto"/>
          </w:divBdr>
        </w:div>
        <w:div w:id="1753624052">
          <w:marLeft w:val="0"/>
          <w:marRight w:val="0"/>
          <w:marTop w:val="0"/>
          <w:marBottom w:val="0"/>
          <w:divBdr>
            <w:top w:val="none" w:sz="0" w:space="0" w:color="auto"/>
            <w:left w:val="none" w:sz="0" w:space="0" w:color="auto"/>
            <w:bottom w:val="none" w:sz="0" w:space="0" w:color="auto"/>
            <w:right w:val="none" w:sz="0" w:space="0" w:color="auto"/>
          </w:divBdr>
        </w:div>
        <w:div w:id="181208503">
          <w:marLeft w:val="0"/>
          <w:marRight w:val="0"/>
          <w:marTop w:val="0"/>
          <w:marBottom w:val="0"/>
          <w:divBdr>
            <w:top w:val="none" w:sz="0" w:space="0" w:color="auto"/>
            <w:left w:val="none" w:sz="0" w:space="0" w:color="auto"/>
            <w:bottom w:val="none" w:sz="0" w:space="0" w:color="auto"/>
            <w:right w:val="none" w:sz="0" w:space="0" w:color="auto"/>
          </w:divBdr>
        </w:div>
        <w:div w:id="956107090">
          <w:marLeft w:val="0"/>
          <w:marRight w:val="0"/>
          <w:marTop w:val="0"/>
          <w:marBottom w:val="0"/>
          <w:divBdr>
            <w:top w:val="none" w:sz="0" w:space="0" w:color="auto"/>
            <w:left w:val="none" w:sz="0" w:space="0" w:color="auto"/>
            <w:bottom w:val="none" w:sz="0" w:space="0" w:color="auto"/>
            <w:right w:val="none" w:sz="0" w:space="0" w:color="auto"/>
          </w:divBdr>
        </w:div>
        <w:div w:id="1326278994">
          <w:marLeft w:val="3900"/>
          <w:marRight w:val="0"/>
          <w:marTop w:val="0"/>
          <w:marBottom w:val="0"/>
          <w:divBdr>
            <w:top w:val="none" w:sz="0" w:space="0" w:color="auto"/>
            <w:left w:val="none" w:sz="0" w:space="0" w:color="auto"/>
            <w:bottom w:val="none" w:sz="0" w:space="0" w:color="auto"/>
            <w:right w:val="none" w:sz="0" w:space="0" w:color="auto"/>
          </w:divBdr>
          <w:divsChild>
            <w:div w:id="269971035">
              <w:marLeft w:val="0"/>
              <w:marRight w:val="0"/>
              <w:marTop w:val="0"/>
              <w:marBottom w:val="0"/>
              <w:divBdr>
                <w:top w:val="none" w:sz="0" w:space="0" w:color="auto"/>
                <w:left w:val="none" w:sz="0" w:space="0" w:color="auto"/>
                <w:bottom w:val="none" w:sz="0" w:space="0" w:color="auto"/>
                <w:right w:val="none" w:sz="0" w:space="0" w:color="auto"/>
              </w:divBdr>
              <w:divsChild>
                <w:div w:id="500120500">
                  <w:marLeft w:val="0"/>
                  <w:marRight w:val="0"/>
                  <w:marTop w:val="0"/>
                  <w:marBottom w:val="0"/>
                  <w:divBdr>
                    <w:top w:val="none" w:sz="0" w:space="0" w:color="auto"/>
                    <w:left w:val="none" w:sz="0" w:space="0" w:color="auto"/>
                    <w:bottom w:val="none" w:sz="0" w:space="0" w:color="auto"/>
                    <w:right w:val="none" w:sz="0" w:space="0" w:color="auto"/>
                  </w:divBdr>
                  <w:divsChild>
                    <w:div w:id="13361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98209">
      <w:bodyDiv w:val="1"/>
      <w:marLeft w:val="0"/>
      <w:marRight w:val="0"/>
      <w:marTop w:val="0"/>
      <w:marBottom w:val="0"/>
      <w:divBdr>
        <w:top w:val="none" w:sz="0" w:space="0" w:color="auto"/>
        <w:left w:val="none" w:sz="0" w:space="0" w:color="auto"/>
        <w:bottom w:val="none" w:sz="0" w:space="0" w:color="auto"/>
        <w:right w:val="none" w:sz="0" w:space="0" w:color="auto"/>
      </w:divBdr>
      <w:divsChild>
        <w:div w:id="334647361">
          <w:marLeft w:val="0"/>
          <w:marRight w:val="0"/>
          <w:marTop w:val="0"/>
          <w:marBottom w:val="240"/>
          <w:divBdr>
            <w:top w:val="none" w:sz="0" w:space="0" w:color="auto"/>
            <w:left w:val="none" w:sz="0" w:space="0" w:color="auto"/>
            <w:bottom w:val="none" w:sz="0" w:space="0" w:color="auto"/>
            <w:right w:val="none" w:sz="0" w:space="0" w:color="auto"/>
          </w:divBdr>
        </w:div>
        <w:div w:id="75171094">
          <w:marLeft w:val="0"/>
          <w:marRight w:val="0"/>
          <w:marTop w:val="0"/>
          <w:marBottom w:val="0"/>
          <w:divBdr>
            <w:top w:val="none" w:sz="0" w:space="0" w:color="auto"/>
            <w:left w:val="none" w:sz="0" w:space="0" w:color="auto"/>
            <w:bottom w:val="none" w:sz="0" w:space="0" w:color="auto"/>
            <w:right w:val="none" w:sz="0" w:space="0" w:color="auto"/>
          </w:divBdr>
        </w:div>
      </w:divsChild>
    </w:div>
    <w:div w:id="662203043">
      <w:bodyDiv w:val="1"/>
      <w:marLeft w:val="0"/>
      <w:marRight w:val="0"/>
      <w:marTop w:val="0"/>
      <w:marBottom w:val="0"/>
      <w:divBdr>
        <w:top w:val="none" w:sz="0" w:space="0" w:color="auto"/>
        <w:left w:val="none" w:sz="0" w:space="0" w:color="auto"/>
        <w:bottom w:val="none" w:sz="0" w:space="0" w:color="auto"/>
        <w:right w:val="none" w:sz="0" w:space="0" w:color="auto"/>
      </w:divBdr>
    </w:div>
    <w:div w:id="10173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ducavallologo.wordpress.com/%E2%96%BA-geometria-para-logos/la-tortuga-y-la-geometria-del-circulo-mandalas-terapia-cognitiv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Pap87</b:Tag>
    <b:SourceType>BookSection</b:SourceType>
    <b:Guid>{7407971A-EC93-49D9-ACCA-50B5D78877F3}</b:Guid>
    <b:Title>Geometría de la tortuga: una matemática hecha para aprender</b:Title>
    <b:City>Buenos Aires</b:City>
    <b:CountryRegion>Argentina</b:CountryRegion>
    <b:Year>1987</b:Year>
    <b:Publisher>Ediciones Galápagos</b:Publisher>
    <b:Author>
      <b:Author>
        <b:NameList>
          <b:Person>
            <b:Last>Papert</b:Last>
            <b:First>Seymour</b:First>
          </b:Person>
        </b:NameList>
      </b:Author>
      <b:BookAuthor>
        <b:NameList>
          <b:Person>
            <b:Last>Papert</b:Last>
            <b:First>Seymour</b:First>
          </b:Person>
        </b:NameList>
      </b:BookAuthor>
    </b:Author>
    <b:BookTitle>Desafío a la Mente</b:BookTitle>
    <b:Pages>73-140</b:Pages>
    <b:ChapterNumber>3</b:ChapterNumber>
    <b:Edition>Quinta</b:Edition>
    <b:YearAccessed>2017</b:YearAccessed>
    <b:RefOrder>1</b:RefOrder>
  </b:Source>
</b:Sources>
</file>

<file path=customXml/itemProps1.xml><?xml version="1.0" encoding="utf-8"?>
<ds:datastoreItem xmlns:ds="http://schemas.openxmlformats.org/officeDocument/2006/customXml" ds:itemID="{74C54E6A-BB80-424C-9E4F-AE349601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Matarrita Obando</dc:creator>
  <cp:keywords/>
  <dc:description/>
  <cp:lastModifiedBy>Ana Viria Hernandez Hernandez</cp:lastModifiedBy>
  <cp:revision>11</cp:revision>
  <dcterms:created xsi:type="dcterms:W3CDTF">2017-03-31T17:16:00Z</dcterms:created>
  <dcterms:modified xsi:type="dcterms:W3CDTF">2018-10-18T22:24:00Z</dcterms:modified>
</cp:coreProperties>
</file>